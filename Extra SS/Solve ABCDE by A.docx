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DC349" w14:textId="74C57BA7" w:rsidR="00080557" w:rsidRDefault="00BB18D9">
      <w:pPr>
        <w:rPr>
          <w:ins w:id="0" w:author="Christian Salmeron" w:date="2022-02-04T10:14:00Z"/>
        </w:rPr>
      </w:pPr>
      <w:ins w:id="1" w:author="Christian Salmeron" w:date="2022-02-04T10:13:00Z">
        <w:r>
          <w:t xml:space="preserve">Solve </w:t>
        </w:r>
      </w:ins>
      <w:ins w:id="2" w:author="Christian Salmeron" w:date="2022-02-04T10:14:00Z">
        <w:r>
          <w:t>ABCDE * A = EEEEEE</w:t>
        </w:r>
      </w:ins>
    </w:p>
    <w:p w14:paraId="57259C05" w14:textId="729C5BC8" w:rsidR="00BB18D9" w:rsidRDefault="00BB18D9">
      <w:pPr>
        <w:rPr>
          <w:ins w:id="3" w:author="Christian Salmeron" w:date="2022-02-04T10:16:00Z"/>
        </w:rPr>
      </w:pPr>
    </w:p>
    <w:p w14:paraId="737A0FA6" w14:textId="37417A10" w:rsidR="00BB18D9" w:rsidRDefault="00BB18D9" w:rsidP="00BB18D9">
      <w:pPr>
        <w:pStyle w:val="ListParagraph"/>
        <w:numPr>
          <w:ilvl w:val="0"/>
          <w:numId w:val="1"/>
        </w:numPr>
        <w:rPr>
          <w:ins w:id="4" w:author="Christian Salmeron" w:date="2022-02-04T10:16:00Z"/>
        </w:rPr>
      </w:pPr>
      <w:ins w:id="5" w:author="Christian Salmeron" w:date="2022-02-04T10:16:00Z">
        <w:r>
          <w:t>Parse each number</w:t>
        </w:r>
      </w:ins>
    </w:p>
    <w:p w14:paraId="65F477A6" w14:textId="7EC7CAD5" w:rsidR="00BB18D9" w:rsidRDefault="00BB18D9" w:rsidP="00BB18D9">
      <w:pPr>
        <w:pStyle w:val="ListParagraph"/>
        <w:numPr>
          <w:ilvl w:val="1"/>
          <w:numId w:val="1"/>
        </w:numPr>
        <w:rPr>
          <w:ins w:id="6" w:author="Christian Salmeron" w:date="2022-02-04T10:16:00Z"/>
        </w:rPr>
      </w:pPr>
      <w:ins w:id="7" w:author="Christian Salmeron" w:date="2022-02-04T10:16:00Z">
        <w:r>
          <w:t>Use scanner to get number as int</w:t>
        </w:r>
        <w:r w:rsidR="00C44606">
          <w:t xml:space="preserve"> input</w:t>
        </w:r>
      </w:ins>
    </w:p>
    <w:p w14:paraId="7A24F3EF" w14:textId="0B7091A6" w:rsidR="00BB18D9" w:rsidRDefault="00C44606" w:rsidP="00BB18D9">
      <w:pPr>
        <w:pStyle w:val="ListParagraph"/>
        <w:numPr>
          <w:ilvl w:val="1"/>
          <w:numId w:val="1"/>
        </w:numPr>
        <w:rPr>
          <w:ins w:id="8" w:author="Christian Salmeron" w:date="2022-02-04T10:16:00Z"/>
        </w:rPr>
      </w:pPr>
      <w:ins w:id="9" w:author="Christian Salmeron" w:date="2022-02-04T10:16:00Z">
        <w:r>
          <w:t>Use a variable for each position</w:t>
        </w:r>
      </w:ins>
      <w:ins w:id="10" w:author="Christian Salmeron" w:date="2022-02-04T10:21:00Z">
        <w:r>
          <w:t xml:space="preserve"> (place10, place100, </w:t>
        </w:r>
        <w:proofErr w:type="spellStart"/>
        <w:r>
          <w:t>etc</w:t>
        </w:r>
        <w:proofErr w:type="spellEnd"/>
        <w:r>
          <w:t>…)</w:t>
        </w:r>
      </w:ins>
    </w:p>
    <w:p w14:paraId="5FDD630D" w14:textId="0B84D8CB" w:rsidR="00C44606" w:rsidRDefault="00C44606" w:rsidP="00C44606">
      <w:pPr>
        <w:pStyle w:val="ListParagraph"/>
        <w:numPr>
          <w:ilvl w:val="2"/>
          <w:numId w:val="1"/>
        </w:numPr>
        <w:rPr>
          <w:ins w:id="11" w:author="Christian Salmeron" w:date="2022-02-04T10:18:00Z"/>
        </w:rPr>
      </w:pPr>
      <w:proofErr w:type="spellStart"/>
      <w:ins w:id="12" w:author="Christian Salmeron" w:date="2022-02-04T10:18:00Z">
        <w:r>
          <w:t>onesPlace</w:t>
        </w:r>
      </w:ins>
      <w:proofErr w:type="spellEnd"/>
      <w:ins w:id="13" w:author="Christian Salmeron" w:date="2022-02-04T10:19:00Z">
        <w:r>
          <w:t>:</w:t>
        </w:r>
      </w:ins>
      <w:ins w:id="14" w:author="Christian Salmeron" w:date="2022-02-04T10:18:00Z">
        <w:r>
          <w:t xml:space="preserve"> </w:t>
        </w:r>
      </w:ins>
      <w:ins w:id="15" w:author="Christian Salmeron" w:date="2022-02-04T10:19:00Z">
        <w:r>
          <w:t>s</w:t>
        </w:r>
      </w:ins>
      <w:ins w:id="16" w:author="Christian Salmeron" w:date="2022-02-04T10:16:00Z">
        <w:r>
          <w:t>tart</w:t>
        </w:r>
      </w:ins>
      <w:ins w:id="17" w:author="Christian Salmeron" w:date="2022-02-04T10:17:00Z">
        <w:r>
          <w:t xml:space="preserve"> by dividing input by </w:t>
        </w:r>
      </w:ins>
      <w:ins w:id="18" w:author="Christian Salmeron" w:date="2022-02-04T10:18:00Z">
        <w:r>
          <w:t>%</w:t>
        </w:r>
      </w:ins>
      <w:ins w:id="19" w:author="Christian Salmeron" w:date="2022-02-04T10:17:00Z">
        <w:r>
          <w:t>10</w:t>
        </w:r>
      </w:ins>
    </w:p>
    <w:p w14:paraId="24A5B217" w14:textId="6489F705" w:rsidR="00C44606" w:rsidRDefault="00C44606" w:rsidP="00C44606">
      <w:pPr>
        <w:pStyle w:val="ListParagraph"/>
        <w:numPr>
          <w:ilvl w:val="2"/>
          <w:numId w:val="1"/>
        </w:numPr>
        <w:rPr>
          <w:ins w:id="20" w:author="Christian Salmeron" w:date="2022-02-04T10:19:00Z"/>
        </w:rPr>
      </w:pPr>
      <w:ins w:id="21" w:author="Christian Salmeron" w:date="2022-02-04T10:18:00Z">
        <w:r>
          <w:t xml:space="preserve">For each successive number, divide input by 10 again, and then once more by </w:t>
        </w:r>
      </w:ins>
      <w:ins w:id="22" w:author="Christian Salmeron" w:date="2022-02-04T10:19:00Z">
        <w:r>
          <w:t>%10</w:t>
        </w:r>
      </w:ins>
    </w:p>
    <w:p w14:paraId="71BE5FD0" w14:textId="06BC6296" w:rsidR="005F674C" w:rsidRDefault="005F674C" w:rsidP="005F674C">
      <w:pPr>
        <w:pStyle w:val="ListParagraph"/>
        <w:numPr>
          <w:ilvl w:val="0"/>
          <w:numId w:val="1"/>
        </w:numPr>
        <w:rPr>
          <w:ins w:id="23" w:author="Christian Salmeron" w:date="2022-02-04T10:19:00Z"/>
        </w:rPr>
      </w:pPr>
      <w:ins w:id="24" w:author="Christian Salmeron" w:date="2022-02-04T10:23:00Z">
        <w:r>
          <w:t>LOOP: v</w:t>
        </w:r>
      </w:ins>
      <w:ins w:id="25" w:author="Christian Salmeron" w:date="2022-02-04T10:19:00Z">
        <w:r w:rsidR="00C44606">
          <w:t>erify if every number is unique</w:t>
        </w:r>
      </w:ins>
    </w:p>
    <w:p w14:paraId="51CC1C7E" w14:textId="59D47A9F" w:rsidR="00C44606" w:rsidRDefault="00C44606" w:rsidP="00C44606">
      <w:pPr>
        <w:pStyle w:val="ListParagraph"/>
        <w:numPr>
          <w:ilvl w:val="1"/>
          <w:numId w:val="1"/>
        </w:numPr>
        <w:rPr>
          <w:ins w:id="26" w:author="Christian Salmeron" w:date="2022-02-04T10:22:00Z"/>
        </w:rPr>
      </w:pPr>
      <w:ins w:id="27" w:author="Christian Salmeron" w:date="2022-02-04T10:21:00Z">
        <w:r>
          <w:t>If place</w:t>
        </w:r>
      </w:ins>
      <w:ins w:id="28" w:author="Christian Salmeron" w:date="2022-02-04T10:22:00Z">
        <w:r w:rsidR="005F674C">
          <w:t>100</w:t>
        </w:r>
      </w:ins>
      <w:ins w:id="29" w:author="Christian Salmeron" w:date="2022-02-04T10:21:00Z">
        <w:r>
          <w:t xml:space="preserve"> is </w:t>
        </w:r>
        <w:r w:rsidR="005F674C">
          <w:t>not equal</w:t>
        </w:r>
      </w:ins>
      <w:ins w:id="30" w:author="Christian Salmeron" w:date="2022-02-04T10:22:00Z">
        <w:r w:rsidR="005F674C">
          <w:t xml:space="preserve"> to place10…</w:t>
        </w:r>
      </w:ins>
    </w:p>
    <w:p w14:paraId="19991DBF" w14:textId="71BB757A" w:rsidR="005F674C" w:rsidRDefault="005F674C" w:rsidP="005F674C">
      <w:pPr>
        <w:pStyle w:val="ListParagraph"/>
        <w:numPr>
          <w:ilvl w:val="1"/>
          <w:numId w:val="1"/>
        </w:numPr>
        <w:rPr>
          <w:ins w:id="31" w:author="Christian Salmeron" w:date="2022-02-04T10:22:00Z"/>
        </w:rPr>
      </w:pPr>
      <w:ins w:id="32" w:author="Christian Salmeron" w:date="2022-02-04T10:22:00Z">
        <w:r>
          <w:t xml:space="preserve">If </w:t>
        </w:r>
        <w:r>
          <w:t>(</w:t>
        </w:r>
        <w:r>
          <w:t>place100</w:t>
        </w:r>
        <w:r>
          <w:t>0</w:t>
        </w:r>
        <w:r>
          <w:t xml:space="preserve"> is not equal to place10</w:t>
        </w:r>
        <w:r>
          <w:t>0) *AND* (place1000 is not equal to place10</w:t>
        </w:r>
        <w:r>
          <w:t>…</w:t>
        </w:r>
        <w:r>
          <w:t>)</w:t>
        </w:r>
      </w:ins>
    </w:p>
    <w:p w14:paraId="2E69D3C9" w14:textId="13D52367" w:rsidR="005F674C" w:rsidRDefault="005F674C" w:rsidP="00C44606">
      <w:pPr>
        <w:pStyle w:val="ListParagraph"/>
        <w:numPr>
          <w:ilvl w:val="1"/>
          <w:numId w:val="1"/>
        </w:numPr>
        <w:rPr>
          <w:ins w:id="33" w:author="Christian Salmeron" w:date="2022-02-04T10:23:00Z"/>
        </w:rPr>
      </w:pPr>
      <w:ins w:id="34" w:author="Christian Salmeron" w:date="2022-02-04T10:22:00Z">
        <w:r>
          <w:t xml:space="preserve">Keep repeating until all </w:t>
        </w:r>
      </w:ins>
      <w:ins w:id="35" w:author="Christian Salmeron" w:date="2022-02-04T10:23:00Z">
        <w:r>
          <w:t>variables are checked</w:t>
        </w:r>
      </w:ins>
    </w:p>
    <w:p w14:paraId="72BBE581" w14:textId="058446E9" w:rsidR="005F674C" w:rsidRDefault="005F674C" w:rsidP="00C44606">
      <w:pPr>
        <w:pStyle w:val="ListParagraph"/>
        <w:numPr>
          <w:ilvl w:val="1"/>
          <w:numId w:val="1"/>
        </w:numPr>
        <w:rPr>
          <w:ins w:id="36" w:author="Christian Salmeron" w:date="2022-02-04T10:24:00Z"/>
        </w:rPr>
      </w:pPr>
      <w:ins w:id="37" w:author="Christian Salmeron" w:date="2022-02-04T10:23:00Z">
        <w:r>
          <w:t>If there is a duplicate, re-prompt for input</w:t>
        </w:r>
      </w:ins>
    </w:p>
    <w:p w14:paraId="3EA10347" w14:textId="29B63662" w:rsidR="005F674C" w:rsidRDefault="005F674C" w:rsidP="005F674C">
      <w:pPr>
        <w:pStyle w:val="ListParagraph"/>
        <w:numPr>
          <w:ilvl w:val="2"/>
          <w:numId w:val="1"/>
        </w:numPr>
        <w:rPr>
          <w:ins w:id="38" w:author="Christian Salmeron" w:date="2022-02-04T10:24:00Z"/>
        </w:rPr>
      </w:pPr>
      <w:ins w:id="39" w:author="Christian Salmeron" w:date="2022-02-04T10:24:00Z">
        <w:r>
          <w:t xml:space="preserve">New variable </w:t>
        </w:r>
        <w:proofErr w:type="spellStart"/>
        <w:r>
          <w:t>nums_Unique</w:t>
        </w:r>
        <w:proofErr w:type="spellEnd"/>
        <w:r>
          <w:t xml:space="preserve"> = FALS</w:t>
        </w:r>
      </w:ins>
      <w:ins w:id="40" w:author="Christian Salmeron" w:date="2022-02-04T10:25:00Z">
        <w:r>
          <w:t>E</w:t>
        </w:r>
      </w:ins>
    </w:p>
    <w:p w14:paraId="0ED3E690" w14:textId="75D3A232" w:rsidR="005F674C" w:rsidRDefault="005F674C" w:rsidP="005F674C">
      <w:pPr>
        <w:pStyle w:val="ListParagraph"/>
        <w:numPr>
          <w:ilvl w:val="2"/>
          <w:numId w:val="1"/>
        </w:numPr>
        <w:rPr>
          <w:ins w:id="41" w:author="Christian Salmeron" w:date="2022-02-04T10:24:00Z"/>
        </w:rPr>
      </w:pPr>
      <w:ins w:id="42" w:author="Christian Salmeron" w:date="2022-02-04T10:24:00Z">
        <w:r>
          <w:t xml:space="preserve">While </w:t>
        </w:r>
        <w:proofErr w:type="spellStart"/>
        <w:r>
          <w:t>nums_Unique</w:t>
        </w:r>
        <w:proofErr w:type="spellEnd"/>
        <w:r>
          <w:t xml:space="preserve"> is </w:t>
        </w:r>
      </w:ins>
      <w:ins w:id="43" w:author="Christian Salmeron" w:date="2022-02-04T10:25:00Z">
        <w:r>
          <w:t>FALSE</w:t>
        </w:r>
      </w:ins>
      <w:ins w:id="44" w:author="Christian Salmeron" w:date="2022-02-04T10:24:00Z">
        <w:r>
          <w:t>, keep re-prompting for number</w:t>
        </w:r>
      </w:ins>
    </w:p>
    <w:p w14:paraId="02C64894" w14:textId="572FB2DE" w:rsidR="005F674C" w:rsidRDefault="005F674C" w:rsidP="005F674C">
      <w:pPr>
        <w:pStyle w:val="ListParagraph"/>
        <w:numPr>
          <w:ilvl w:val="2"/>
          <w:numId w:val="1"/>
        </w:numPr>
        <w:rPr>
          <w:ins w:id="45" w:author="Christian Salmeron" w:date="2022-02-04T10:25:00Z"/>
        </w:rPr>
      </w:pPr>
      <w:ins w:id="46" w:author="Christian Salmeron" w:date="2022-02-04T10:24:00Z">
        <w:r>
          <w:t xml:space="preserve">If numbers are unique, break loop by changing </w:t>
        </w:r>
        <w:proofErr w:type="spellStart"/>
        <w:r>
          <w:t>nums_Unique</w:t>
        </w:r>
        <w:proofErr w:type="spellEnd"/>
        <w:r>
          <w:t xml:space="preserve"> to TRUE</w:t>
        </w:r>
      </w:ins>
    </w:p>
    <w:p w14:paraId="19D561AA" w14:textId="45E14450" w:rsidR="0017789F" w:rsidRDefault="0017789F" w:rsidP="0017789F">
      <w:pPr>
        <w:pStyle w:val="ListParagraph"/>
        <w:numPr>
          <w:ilvl w:val="0"/>
          <w:numId w:val="1"/>
        </w:numPr>
        <w:rPr>
          <w:ins w:id="47" w:author="Christian Salmeron" w:date="2022-02-04T10:29:00Z"/>
        </w:rPr>
      </w:pPr>
      <w:ins w:id="48" w:author="Christian Salmeron" w:date="2022-02-04T10:28:00Z">
        <w:r>
          <w:t>Calculate result</w:t>
        </w:r>
      </w:ins>
      <w:ins w:id="49" w:author="Christian Salmeron" w:date="2022-02-04T10:29:00Z">
        <w:r>
          <w:t>: m</w:t>
        </w:r>
      </w:ins>
      <w:ins w:id="50" w:author="Christian Salmeron" w:date="2022-02-04T10:28:00Z">
        <w:r>
          <w:t>ultiply input b</w:t>
        </w:r>
      </w:ins>
      <w:ins w:id="51" w:author="Christian Salmeron" w:date="2022-02-04T10:29:00Z">
        <w:r>
          <w:t>y</w:t>
        </w:r>
      </w:ins>
      <w:ins w:id="52" w:author="Christian Salmeron" w:date="2022-02-04T10:28:00Z">
        <w:r>
          <w:t xml:space="preserve"> </w:t>
        </w:r>
      </w:ins>
      <w:proofErr w:type="spellStart"/>
      <w:ins w:id="53" w:author="Christian Salmeron" w:date="2022-02-04T10:29:00Z">
        <w:r>
          <w:t>onesPlace</w:t>
        </w:r>
        <w:proofErr w:type="spellEnd"/>
        <w:r>
          <w:t xml:space="preserve"> (ABCDE * A)</w:t>
        </w:r>
      </w:ins>
    </w:p>
    <w:p w14:paraId="6E06837B" w14:textId="46E85129" w:rsidR="0017789F" w:rsidRDefault="0017789F" w:rsidP="0017789F">
      <w:pPr>
        <w:pStyle w:val="ListParagraph"/>
        <w:numPr>
          <w:ilvl w:val="0"/>
          <w:numId w:val="1"/>
        </w:numPr>
        <w:rPr>
          <w:ins w:id="54" w:author="Christian Salmeron" w:date="2022-02-04T10:29:00Z"/>
        </w:rPr>
      </w:pPr>
      <w:ins w:id="55" w:author="Christian Salmeron" w:date="2022-02-04T10:29:00Z">
        <w:r>
          <w:t>Evaluate result</w:t>
        </w:r>
      </w:ins>
    </w:p>
    <w:p w14:paraId="597E5E52" w14:textId="1E2D8848" w:rsidR="0017789F" w:rsidRDefault="0017789F" w:rsidP="0017789F">
      <w:pPr>
        <w:pStyle w:val="ListParagraph"/>
        <w:numPr>
          <w:ilvl w:val="1"/>
          <w:numId w:val="1"/>
        </w:numPr>
        <w:rPr>
          <w:ins w:id="56" w:author="Christian Salmeron" w:date="2022-02-04T10:17:00Z"/>
        </w:rPr>
        <w:pPrChange w:id="57" w:author="Christian Salmeron" w:date="2022-02-04T10:29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58" w:author="Christian Salmeron" w:date="2022-02-04T10:29:00Z">
        <w:r>
          <w:t>Create new variable: E + E*10 + E*100 + … + E*</w:t>
        </w:r>
      </w:ins>
    </w:p>
    <w:p w14:paraId="2FF33F40" w14:textId="119EC9E9" w:rsidR="00C44606" w:rsidRDefault="00C44606" w:rsidP="00C44606">
      <w:pPr>
        <w:pStyle w:val="ListParagraph"/>
        <w:ind w:left="2160"/>
        <w:rPr>
          <w:ins w:id="59" w:author="Christian Salmeron" w:date="2022-02-04T10:14:00Z"/>
        </w:rPr>
        <w:pPrChange w:id="60" w:author="Christian Salmeron" w:date="2022-02-04T10:18:00Z">
          <w:pPr/>
        </w:pPrChange>
      </w:pPr>
    </w:p>
    <w:p w14:paraId="17B15FB1" w14:textId="77777777" w:rsidR="00BB18D9" w:rsidRDefault="00BB18D9"/>
    <w:sectPr w:rsidR="00BB18D9" w:rsidSect="00DD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7339"/>
    <w:multiLevelType w:val="hybridMultilevel"/>
    <w:tmpl w:val="B6D466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ian Salmeron">
    <w15:presenceInfo w15:providerId="Windows Live" w15:userId="258bdd9ef82b1e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D9"/>
    <w:rsid w:val="00080557"/>
    <w:rsid w:val="0017789F"/>
    <w:rsid w:val="00312188"/>
    <w:rsid w:val="0032240E"/>
    <w:rsid w:val="005F674C"/>
    <w:rsid w:val="0079237B"/>
    <w:rsid w:val="009971EB"/>
    <w:rsid w:val="00B927DB"/>
    <w:rsid w:val="00BB18D9"/>
    <w:rsid w:val="00C44606"/>
    <w:rsid w:val="00DD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E01C"/>
  <w15:chartTrackingRefBased/>
  <w15:docId w15:val="{29CB3E05-4E04-4D12-ACD5-85D75CAE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40E"/>
    <w:pPr>
      <w:spacing w:after="120" w:line="240" w:lineRule="auto"/>
    </w:pPr>
    <w:rPr>
      <w:rFonts w:ascii="Tahoma" w:hAnsi="Tahom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27DB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40E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7DB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237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7DB"/>
    <w:rPr>
      <w:rFonts w:ascii="Tahoma" w:eastAsiaTheme="majorEastAsia" w:hAnsi="Tahoma" w:cstheme="majorBidi"/>
      <w:b/>
      <w:color w:val="2F5496" w:themeColor="accent1" w:themeShade="BF"/>
      <w:sz w:val="28"/>
      <w:szCs w:val="32"/>
    </w:rPr>
  </w:style>
  <w:style w:type="paragraph" w:styleId="NoSpacing">
    <w:name w:val="No Spacing"/>
    <w:uiPriority w:val="1"/>
    <w:qFormat/>
    <w:rsid w:val="0032240E"/>
    <w:pPr>
      <w:spacing w:after="0" w:line="240" w:lineRule="auto"/>
    </w:pPr>
    <w:rPr>
      <w:rFonts w:ascii="Tahoma" w:hAnsi="Tahoma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40E"/>
    <w:rPr>
      <w:rFonts w:ascii="Tahoma" w:eastAsiaTheme="majorEastAsia" w:hAnsi="Tahoma" w:cstheme="majorBidi"/>
      <w:b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971EB"/>
    <w:pPr>
      <w:spacing w:after="0"/>
      <w:contextualSpacing/>
    </w:pPr>
    <w:rPr>
      <w:rFonts w:eastAsiaTheme="majorEastAsia" w:cstheme="majorBidi"/>
      <w:b/>
      <w:color w:val="4472C4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1EB"/>
    <w:rPr>
      <w:rFonts w:ascii="Tahoma" w:eastAsiaTheme="majorEastAsia" w:hAnsi="Tahoma" w:cstheme="majorBidi"/>
      <w:b/>
      <w:color w:val="4472C4" w:themeColor="accent1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40E"/>
    <w:pPr>
      <w:numPr>
        <w:ilvl w:val="1"/>
      </w:numPr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240E"/>
    <w:rPr>
      <w:rFonts w:ascii="Tahoma" w:eastAsiaTheme="minorEastAsia" w:hAnsi="Tahoma"/>
      <w:i/>
      <w:color w:val="5A5A5A" w:themeColor="text1" w:themeTint="A5"/>
      <w:spacing w:val="15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927DB"/>
    <w:rPr>
      <w:rFonts w:ascii="Tahoma" w:eastAsiaTheme="majorEastAsia" w:hAnsi="Tahoma" w:cstheme="majorBidi"/>
      <w:b/>
      <w:color w:val="1F3763" w:themeColor="accent1" w:themeShade="7F"/>
      <w:sz w:val="20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9237B"/>
    <w:rPr>
      <w:rFonts w:ascii="Tahoma" w:eastAsiaTheme="majorEastAsia" w:hAnsi="Tahoma" w:cstheme="majorBidi"/>
      <w:i/>
      <w:iCs/>
      <w:color w:val="2F5496" w:themeColor="accent1" w:themeShade="BF"/>
      <w:sz w:val="20"/>
      <w:lang w:val="en-US"/>
    </w:rPr>
  </w:style>
  <w:style w:type="paragraph" w:styleId="Revision">
    <w:name w:val="Revision"/>
    <w:hidden/>
    <w:uiPriority w:val="99"/>
    <w:semiHidden/>
    <w:rsid w:val="00BB18D9"/>
    <w:pPr>
      <w:spacing w:after="0" w:line="240" w:lineRule="auto"/>
    </w:pPr>
    <w:rPr>
      <w:rFonts w:ascii="Tahoma" w:hAnsi="Tahoma"/>
      <w:sz w:val="20"/>
    </w:rPr>
  </w:style>
  <w:style w:type="paragraph" w:styleId="ListParagraph">
    <w:name w:val="List Paragraph"/>
    <w:basedOn w:val="Normal"/>
    <w:uiPriority w:val="34"/>
    <w:qFormat/>
    <w:rsid w:val="00BB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5B914-DC21-454F-B125-1A77B0EDA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Salmeron</dc:creator>
  <cp:keywords/>
  <dc:description/>
  <cp:lastModifiedBy>Christian Salmeron</cp:lastModifiedBy>
  <cp:revision>1</cp:revision>
  <dcterms:created xsi:type="dcterms:W3CDTF">2022-02-04T14:11:00Z</dcterms:created>
  <dcterms:modified xsi:type="dcterms:W3CDTF">2022-02-04T14:30:00Z</dcterms:modified>
</cp:coreProperties>
</file>